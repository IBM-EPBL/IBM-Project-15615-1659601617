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1E9E0E21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</w:t>
            </w:r>
            <w:r w:rsidR="00360E2C">
              <w:rPr>
                <w:rFonts w:cstheme="minorHAnsi"/>
              </w:rPr>
              <w:t>6</w:t>
            </w:r>
            <w:r w:rsidR="00D86A67">
              <w:rPr>
                <w:rFonts w:cstheme="minorHAnsi"/>
              </w:rPr>
              <w:t xml:space="preserve"> October</w:t>
            </w:r>
            <w:r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CB53658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360E2C">
              <w:rPr>
                <w:rFonts w:cstheme="minorHAnsi"/>
              </w:rPr>
              <w:t>06109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6A8A43B3" w:rsidR="000708AF" w:rsidRPr="00AB20AC" w:rsidRDefault="00360E2C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IoT Based Safety Gadget For Child Safety Monitoring &amp; Notification.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1F7E790F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r w:rsidR="00D86A67"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behaviour</w:t>
      </w: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47568515" w14:textId="10108487"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19AC78EB" w14:textId="651D09D2"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  <w:del w:id="0" w:author="Amarender Katkam" w:date="2022-10-14T01:26:00Z">
        <w:r>
          <w:rPr>
            <w:noProof/>
          </w:rPr>
          <w:drawing>
            <wp:inline distT="0" distB="0" distL="0" distR="0" wp14:anchorId="1F3357A3" wp14:editId="35BDFC8B">
              <wp:extent cx="5731510" cy="2564765"/>
              <wp:effectExtent l="0" t="0" r="2540" b="6985"/>
              <wp:docPr id="2" name="Picture 2" descr="Voice applications in clinical research powered by AI on AWS – Part 1:  Architecture and design considerations | AWS for Industri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Voice applications in clinical research powered by AI on AWS – Part 1:  Architecture and design considerations | AWS for Industries"/>
                      <pic:cNvPicPr>
                        <a:picLocks noChangeAspect="1" noChangeArrowheads="1"/>
                      </pic:cNvPicPr>
                    </pic:nvPicPr>
                    <pic:blipFill>
                      <a:blip r:embed="rId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31510" cy="2564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260E99D4" w14:textId="38FA9927" w:rsidR="00D86A67" w:rsidRDefault="00360E2C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00D24763" wp14:editId="40B7FD9D">
            <wp:extent cx="5995464" cy="275272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314" cy="275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41E98" w14:textId="77777777" w:rsidR="00D86A67" w:rsidRDefault="00D86A67" w:rsidP="000923A6">
      <w:pPr>
        <w:tabs>
          <w:tab w:val="left" w:pos="5529"/>
        </w:tabs>
        <w:rPr>
          <w:rFonts w:cstheme="minorHAnsi"/>
          <w:b/>
          <w:bCs/>
        </w:rPr>
      </w:pPr>
    </w:p>
    <w:p w14:paraId="6650676C" w14:textId="6FD8FC48" w:rsidR="000923A6" w:rsidRPr="00D86A67" w:rsidRDefault="000923A6" w:rsidP="00D86A67">
      <w:pPr>
        <w:jc w:val="center"/>
        <w:rPr>
          <w:rFonts w:cstheme="minorHAnsi"/>
          <w:b/>
          <w:bCs/>
          <w:i/>
          <w:iCs/>
        </w:rPr>
      </w:pPr>
      <w:r w:rsidRPr="00D86A67">
        <w:rPr>
          <w:rStyle w:val="Emphasis"/>
          <w:rFonts w:ascii="Helvetica" w:hAnsi="Helvetica" w:cs="Helvetica"/>
          <w:i w:val="0"/>
          <w:iCs w:val="0"/>
          <w:color w:val="333333"/>
          <w:sz w:val="21"/>
          <w:szCs w:val="21"/>
        </w:rPr>
        <w:t>Figure 1: Architectur</w:t>
      </w:r>
      <w:r w:rsidR="00D86A67" w:rsidRPr="00D86A67">
        <w:rPr>
          <w:rStyle w:val="Emphasis"/>
          <w:rFonts w:ascii="Helvetica" w:hAnsi="Helvetica" w:cs="Helvetica"/>
          <w:i w:val="0"/>
          <w:iCs w:val="0"/>
          <w:color w:val="333333"/>
          <w:sz w:val="21"/>
          <w:szCs w:val="21"/>
        </w:rPr>
        <w:t>e of</w:t>
      </w:r>
      <w:r w:rsidR="00360E2C">
        <w:rPr>
          <w:rStyle w:val="Emphasis"/>
          <w:rFonts w:ascii="Helvetica" w:hAnsi="Helvetica" w:cs="Helvetica"/>
          <w:i w:val="0"/>
          <w:iCs w:val="0"/>
          <w:color w:val="333333"/>
          <w:sz w:val="21"/>
          <w:szCs w:val="21"/>
        </w:rPr>
        <w:t xml:space="preserve"> </w:t>
      </w:r>
      <w:r w:rsidR="00360E2C">
        <w:rPr>
          <w:rFonts w:cstheme="minorHAnsi"/>
        </w:rPr>
        <w:t>IoT Based Safety Gadget For Child Safety Monitoring &amp; Notification.</w:t>
      </w:r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60E2C"/>
    <w:rsid w:val="00374433"/>
    <w:rsid w:val="003C4A8E"/>
    <w:rsid w:val="003E3A16"/>
    <w:rsid w:val="0054283A"/>
    <w:rsid w:val="005B2106"/>
    <w:rsid w:val="00604389"/>
    <w:rsid w:val="00604AAA"/>
    <w:rsid w:val="006A21BE"/>
    <w:rsid w:val="007208C9"/>
    <w:rsid w:val="007A3AE5"/>
    <w:rsid w:val="007D3B4C"/>
    <w:rsid w:val="008E20B8"/>
    <w:rsid w:val="009067B1"/>
    <w:rsid w:val="009D3AA0"/>
    <w:rsid w:val="009E4E6C"/>
    <w:rsid w:val="009E7448"/>
    <w:rsid w:val="00A139B5"/>
    <w:rsid w:val="00AB20AC"/>
    <w:rsid w:val="00AC6D16"/>
    <w:rsid w:val="00AC7F0A"/>
    <w:rsid w:val="00B76D2E"/>
    <w:rsid w:val="00D86A67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60E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Revision">
    <w:name w:val="Revision"/>
    <w:hidden/>
    <w:uiPriority w:val="99"/>
    <w:semiHidden/>
    <w:rsid w:val="00D86A67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60E2C"/>
    <w:rPr>
      <w:rFonts w:ascii="Times New Roman" w:eastAsia="Times New Roman" w:hAnsi="Times New Roman" w:cs="Times New Roman"/>
      <w:b/>
      <w:bCs/>
      <w:sz w:val="27"/>
      <w:szCs w:val="27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sharmila udhayakumar</cp:lastModifiedBy>
  <cp:revision>2</cp:revision>
  <dcterms:created xsi:type="dcterms:W3CDTF">2022-10-16T08:49:00Z</dcterms:created>
  <dcterms:modified xsi:type="dcterms:W3CDTF">2022-10-16T08:49:00Z</dcterms:modified>
</cp:coreProperties>
</file>